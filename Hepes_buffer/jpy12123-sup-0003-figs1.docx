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92" w:rsidRDefault="00630992" w:rsidP="00630992">
      <w:pPr>
        <w:spacing w:line="480" w:lineRule="auto"/>
      </w:pPr>
      <w:r>
        <w:rPr>
          <w:noProof/>
        </w:rPr>
        <w:drawing>
          <wp:inline distT="0" distB="0" distL="0" distR="0" wp14:anchorId="7299B0BC" wp14:editId="0D1E00A1">
            <wp:extent cx="594360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1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92" w:rsidRDefault="00630992" w:rsidP="00630992">
      <w:pPr>
        <w:spacing w:line="480" w:lineRule="auto"/>
      </w:pPr>
    </w:p>
    <w:p w:rsidR="00A77A96" w:rsidRDefault="00630992" w:rsidP="00630992">
      <w:pPr>
        <w:spacing w:line="480" w:lineRule="auto"/>
      </w:pPr>
      <w:r>
        <w:t xml:space="preserve">Figure S1.  HOOH production in buffer-treated media incubated A) in the dark or B) in </w:t>
      </w:r>
      <w:ins w:id="0" w:author="Jeff Morris" w:date="2013-08-12T17:04:00Z">
        <w:r w:rsidR="00451597">
          <w:t xml:space="preserve">light-exposed </w:t>
        </w:r>
      </w:ins>
      <w:bookmarkStart w:id="1" w:name="_GoBack"/>
      <w:bookmarkEnd w:id="1"/>
      <w:r>
        <w:t xml:space="preserve">milli-Q water (i.e., without seawater solutes).  Buffers are at 10 </w:t>
      </w:r>
      <w:proofErr w:type="spellStart"/>
      <w:r>
        <w:t>mM.</w:t>
      </w:r>
      <w:proofErr w:type="spellEnd"/>
      <w:r>
        <w:t xml:space="preserve">  Error bars are the standard errors of three replicate treatments. </w:t>
      </w:r>
    </w:p>
    <w:sectPr w:rsidR="00A77A96" w:rsidSect="004F70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92"/>
    <w:rsid w:val="0005375E"/>
    <w:rsid w:val="00451597"/>
    <w:rsid w:val="004C681F"/>
    <w:rsid w:val="004F70A2"/>
    <w:rsid w:val="00630992"/>
    <w:rsid w:val="006E4C4E"/>
    <w:rsid w:val="00A77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Macintosh Word</Application>
  <DocSecurity>0</DocSecurity>
  <Lines>1</Lines>
  <Paragraphs>1</Paragraphs>
  <ScaleCrop>false</ScaleCrop>
  <Company>UT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Zinser</dc:creator>
  <cp:keywords/>
  <dc:description/>
  <cp:lastModifiedBy>Jeff Morris</cp:lastModifiedBy>
  <cp:revision>2</cp:revision>
  <dcterms:created xsi:type="dcterms:W3CDTF">2013-08-12T21:20:00Z</dcterms:created>
  <dcterms:modified xsi:type="dcterms:W3CDTF">2013-08-12T21:20:00Z</dcterms:modified>
</cp:coreProperties>
</file>